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209FD" w14:textId="67DBF1A0" w:rsidR="203E41C8" w:rsidRDefault="203E41C8" w:rsidP="2E5CED03">
      <w:pPr>
        <w:pStyle w:val="Heading1"/>
      </w:pPr>
      <w:r w:rsidRPr="2E5CED03">
        <w:t xml:space="preserve">Interview </w:t>
      </w:r>
      <w:r w:rsidR="509FED78" w:rsidRPr="2E5CED03">
        <w:t>with</w:t>
      </w:r>
      <w:r w:rsidRPr="2E5CED03">
        <w:t xml:space="preserve"> municipality</w:t>
      </w:r>
    </w:p>
    <w:p w14:paraId="599476E9" w14:textId="550A623D" w:rsidR="001373DE" w:rsidRDefault="655D4988" w:rsidP="65A47CB4">
      <w:pPr>
        <w:pStyle w:val="Heading4"/>
        <w:spacing w:before="319" w:after="319"/>
      </w:pPr>
      <w:r w:rsidRPr="65A47CB4">
        <w:rPr>
          <w:rFonts w:ascii="Aptos" w:eastAsia="Aptos" w:hAnsi="Aptos" w:cs="Aptos"/>
          <w:b/>
          <w:bCs/>
        </w:rPr>
        <w:t>1. General Information</w:t>
      </w:r>
    </w:p>
    <w:p w14:paraId="3DC552D9" w14:textId="20BF28B8" w:rsidR="001373DE" w:rsidRDefault="655D4988" w:rsidP="65A47CB4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65A47CB4">
        <w:rPr>
          <w:rFonts w:ascii="Aptos" w:eastAsia="Aptos" w:hAnsi="Aptos" w:cs="Aptos"/>
          <w:b/>
          <w:bCs/>
        </w:rPr>
        <w:t>Position Title</w:t>
      </w:r>
      <w:r w:rsidRPr="65A47CB4">
        <w:rPr>
          <w:rFonts w:ascii="Aptos" w:eastAsia="Aptos" w:hAnsi="Aptos" w:cs="Aptos"/>
        </w:rPr>
        <w:t>:</w:t>
      </w:r>
    </w:p>
    <w:p w14:paraId="1D48DE7D" w14:textId="076D8F6D" w:rsidR="001373DE" w:rsidRDefault="655D4988" w:rsidP="65A47CB4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65A47CB4">
        <w:rPr>
          <w:rFonts w:ascii="Aptos" w:eastAsia="Aptos" w:hAnsi="Aptos" w:cs="Aptos"/>
          <w:b/>
          <w:bCs/>
        </w:rPr>
        <w:t>Department</w:t>
      </w:r>
      <w:r w:rsidRPr="65A47CB4">
        <w:rPr>
          <w:rFonts w:ascii="Aptos" w:eastAsia="Aptos" w:hAnsi="Aptos" w:cs="Aptos"/>
        </w:rPr>
        <w:t>:</w:t>
      </w:r>
    </w:p>
    <w:p w14:paraId="4A42004D" w14:textId="1878DE1D" w:rsidR="001373DE" w:rsidRDefault="655D4988" w:rsidP="65A47CB4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65A47CB4">
        <w:rPr>
          <w:rFonts w:ascii="Aptos" w:eastAsia="Aptos" w:hAnsi="Aptos" w:cs="Aptos"/>
          <w:b/>
          <w:bCs/>
        </w:rPr>
        <w:t>Date &amp; Time of Interview</w:t>
      </w:r>
      <w:r w:rsidRPr="65A47CB4">
        <w:rPr>
          <w:rFonts w:ascii="Aptos" w:eastAsia="Aptos" w:hAnsi="Aptos" w:cs="Aptos"/>
        </w:rPr>
        <w:t>:</w:t>
      </w:r>
    </w:p>
    <w:p w14:paraId="3D8F3D4F" w14:textId="5B71A037" w:rsidR="001373DE" w:rsidRDefault="655D4988" w:rsidP="65A47CB4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65A47CB4">
        <w:rPr>
          <w:rFonts w:ascii="Aptos" w:eastAsia="Aptos" w:hAnsi="Aptos" w:cs="Aptos"/>
          <w:b/>
          <w:bCs/>
        </w:rPr>
        <w:t>Location / Online Meeting Link</w:t>
      </w:r>
      <w:r w:rsidRPr="65A47CB4">
        <w:rPr>
          <w:rFonts w:ascii="Aptos" w:eastAsia="Aptos" w:hAnsi="Aptos" w:cs="Aptos"/>
        </w:rPr>
        <w:t>:</w:t>
      </w:r>
    </w:p>
    <w:p w14:paraId="6614C71F" w14:textId="10682584" w:rsidR="001373DE" w:rsidRDefault="655D4988" w:rsidP="65A47CB4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2C34C1FF">
        <w:rPr>
          <w:rFonts w:ascii="Aptos" w:eastAsia="Aptos" w:hAnsi="Aptos" w:cs="Aptos"/>
          <w:b/>
          <w:bCs/>
        </w:rPr>
        <w:t>Interviewers’ Names and Titles</w:t>
      </w:r>
      <w:r w:rsidRPr="2C34C1FF">
        <w:rPr>
          <w:rFonts w:ascii="Aptos" w:eastAsia="Aptos" w:hAnsi="Aptos" w:cs="Aptos"/>
        </w:rPr>
        <w:t>:</w:t>
      </w:r>
    </w:p>
    <w:p w14:paraId="29AD0330" w14:textId="3FC9D6E3" w:rsidR="2E2169DF" w:rsidRDefault="2E2169DF" w:rsidP="2E2169DF">
      <w:pPr>
        <w:spacing w:after="0"/>
        <w:rPr>
          <w:rFonts w:ascii="Aptos" w:eastAsia="Aptos" w:hAnsi="Aptos" w:cs="Aptos"/>
        </w:rPr>
      </w:pPr>
    </w:p>
    <w:p w14:paraId="3784E02A" w14:textId="2C78F43D" w:rsidR="5448B839" w:rsidRDefault="5448B839" w:rsidP="2E2169DF">
      <w:pPr>
        <w:spacing w:after="0"/>
        <w:rPr>
          <w:rFonts w:ascii="Aptos" w:eastAsia="Aptos" w:hAnsi="Aptos" w:cs="Aptos"/>
        </w:rPr>
      </w:pPr>
      <w:r w:rsidRPr="2C34C1FF">
        <w:rPr>
          <w:rFonts w:ascii="Aptos" w:eastAsia="Aptos" w:hAnsi="Aptos" w:cs="Aptos"/>
        </w:rPr>
        <w:t>Questions to be answered:</w:t>
      </w:r>
    </w:p>
    <w:p w14:paraId="57AD45CE" w14:textId="4B075BD9" w:rsidR="5448B839" w:rsidRDefault="5448B839" w:rsidP="2C34C1FF">
      <w:pPr>
        <w:pStyle w:val="ListParagraph"/>
        <w:numPr>
          <w:ilvl w:val="0"/>
          <w:numId w:val="4"/>
        </w:numPr>
        <w:rPr>
          <w:rFonts w:ascii="Aptos" w:eastAsia="Aptos" w:hAnsi="Aptos" w:cs="Aptos"/>
        </w:rPr>
      </w:pPr>
      <w:r w:rsidRPr="2C34C1FF">
        <w:rPr>
          <w:rFonts w:ascii="Aptos" w:eastAsia="Aptos" w:hAnsi="Aptos" w:cs="Aptos"/>
          <w:color w:val="000000" w:themeColor="text1"/>
        </w:rPr>
        <w:t>What are the current measures that were taken when the area was flooded and what is the Municipalities water nuisance policy?</w:t>
      </w:r>
    </w:p>
    <w:p w14:paraId="7DC09AA5" w14:textId="0F0BABC3" w:rsidR="7D343EFC" w:rsidRDefault="7D343EFC" w:rsidP="2C34C1FF">
      <w:pPr>
        <w:pStyle w:val="ListParagraph"/>
        <w:numPr>
          <w:ilvl w:val="1"/>
          <w:numId w:val="4"/>
        </w:numPr>
        <w:rPr>
          <w:rFonts w:ascii="Aptos" w:eastAsia="Aptos" w:hAnsi="Aptos" w:cs="Aptos"/>
        </w:rPr>
      </w:pPr>
      <w:r w:rsidRPr="2C34C1FF">
        <w:rPr>
          <w:rFonts w:ascii="Aptos" w:eastAsia="Aptos" w:hAnsi="Aptos" w:cs="Aptos"/>
          <w:color w:val="000000" w:themeColor="text1"/>
        </w:rPr>
        <w:t>What is the current policy to prevent water nuisance?</w:t>
      </w:r>
    </w:p>
    <w:p w14:paraId="66080F4E" w14:textId="3BB21573" w:rsidR="7D343EFC" w:rsidRDefault="7D343EFC" w:rsidP="2C34C1FF">
      <w:pPr>
        <w:pStyle w:val="ListParagraph"/>
        <w:numPr>
          <w:ilvl w:val="1"/>
          <w:numId w:val="4"/>
        </w:numPr>
        <w:rPr>
          <w:rFonts w:ascii="Aptos" w:eastAsia="Aptos" w:hAnsi="Aptos" w:cs="Aptos"/>
          <w:color w:val="000000" w:themeColor="text1"/>
        </w:rPr>
      </w:pPr>
      <w:r w:rsidRPr="2C34C1FF">
        <w:rPr>
          <w:rFonts w:ascii="Aptos" w:eastAsia="Aptos" w:hAnsi="Aptos" w:cs="Aptos"/>
          <w:color w:val="000000" w:themeColor="text1"/>
        </w:rPr>
        <w:t xml:space="preserve">What kind </w:t>
      </w:r>
      <w:r w:rsidR="71DE0743" w:rsidRPr="2C34C1FF">
        <w:rPr>
          <w:rFonts w:ascii="Aptos" w:eastAsia="Aptos" w:hAnsi="Aptos" w:cs="Aptos"/>
          <w:color w:val="000000" w:themeColor="text1"/>
        </w:rPr>
        <w:t>of additional</w:t>
      </w:r>
      <w:r w:rsidRPr="2C34C1FF">
        <w:rPr>
          <w:rFonts w:ascii="Aptos" w:eastAsia="Aptos" w:hAnsi="Aptos" w:cs="Aptos"/>
          <w:color w:val="000000" w:themeColor="text1"/>
        </w:rPr>
        <w:t xml:space="preserve"> actions will be taken when water nuisance is expected?</w:t>
      </w:r>
    </w:p>
    <w:p w14:paraId="11847B0C" w14:textId="062AE676" w:rsidR="7D343EFC" w:rsidRDefault="7D343EFC" w:rsidP="2C34C1FF">
      <w:pPr>
        <w:pStyle w:val="ListParagraph"/>
        <w:numPr>
          <w:ilvl w:val="1"/>
          <w:numId w:val="4"/>
        </w:numPr>
        <w:rPr>
          <w:rFonts w:ascii="Aptos" w:eastAsia="Aptos" w:hAnsi="Aptos" w:cs="Aptos"/>
          <w:color w:val="000000" w:themeColor="text1"/>
        </w:rPr>
      </w:pPr>
      <w:r w:rsidRPr="2C34C1FF">
        <w:rPr>
          <w:rFonts w:ascii="Aptos" w:eastAsia="Aptos" w:hAnsi="Aptos" w:cs="Aptos"/>
          <w:color w:val="000000" w:themeColor="text1"/>
        </w:rPr>
        <w:t xml:space="preserve">What happened exactly on </w:t>
      </w:r>
      <w:r w:rsidR="136DED9B" w:rsidRPr="2C34C1FF">
        <w:rPr>
          <w:rFonts w:ascii="Aptos" w:eastAsia="Aptos" w:hAnsi="Aptos" w:cs="Aptos"/>
          <w:color w:val="000000" w:themeColor="text1"/>
        </w:rPr>
        <w:t>the 21st first of July from your perspective?</w:t>
      </w:r>
    </w:p>
    <w:p w14:paraId="7FF1C64B" w14:textId="18AFA15C" w:rsidR="136DED9B" w:rsidRDefault="136DED9B" w:rsidP="2C34C1FF">
      <w:pPr>
        <w:pStyle w:val="ListParagraph"/>
        <w:numPr>
          <w:ilvl w:val="1"/>
          <w:numId w:val="4"/>
        </w:numPr>
      </w:pPr>
      <w:r w:rsidRPr="2C34C1FF">
        <w:t>After this event, did your water nuisance policies change, or were any additional interventions implemented</w:t>
      </w:r>
      <w:r w:rsidR="6075AA3D" w:rsidRPr="2C34C1FF">
        <w:t xml:space="preserve"> in the area? </w:t>
      </w:r>
    </w:p>
    <w:p w14:paraId="0D1E2A26" w14:textId="2AA4DFCF" w:rsidR="5448B839" w:rsidRDefault="5448B839" w:rsidP="2C34C1FF">
      <w:pPr>
        <w:pStyle w:val="ListParagraph"/>
        <w:numPr>
          <w:ilvl w:val="0"/>
          <w:numId w:val="4"/>
        </w:numPr>
        <w:spacing w:after="0"/>
      </w:pPr>
      <w:r w:rsidRPr="2C34C1FF">
        <w:rPr>
          <w:rFonts w:ascii="Aptos" w:eastAsia="Aptos" w:hAnsi="Aptos" w:cs="Aptos"/>
          <w:color w:val="000000" w:themeColor="text1"/>
        </w:rPr>
        <w:t>What is the capacity of the sewage system of the Haaksbergerstraat?</w:t>
      </w:r>
    </w:p>
    <w:p w14:paraId="2DD47A27" w14:textId="027BF536" w:rsidR="54B7B387" w:rsidRDefault="54B7B387" w:rsidP="2C34C1FF">
      <w:pPr>
        <w:pStyle w:val="ListParagraph"/>
        <w:numPr>
          <w:ilvl w:val="1"/>
          <w:numId w:val="4"/>
        </w:numPr>
        <w:spacing w:after="0"/>
      </w:pPr>
      <w:r w:rsidRPr="2C34C1FF">
        <w:t>What type of sewage system is currently in place in the Haaksbergerstraat area?</w:t>
      </w:r>
    </w:p>
    <w:p w14:paraId="0577867A" w14:textId="2641F2DD" w:rsidR="54B7B387" w:rsidRDefault="54B7B387" w:rsidP="2C34C1FF">
      <w:pPr>
        <w:pStyle w:val="ListParagraph"/>
        <w:numPr>
          <w:ilvl w:val="1"/>
          <w:numId w:val="4"/>
        </w:numPr>
        <w:spacing w:after="0"/>
      </w:pPr>
      <w:r w:rsidRPr="2C34C1FF">
        <w:t xml:space="preserve">What is its capacity and dimensions? </w:t>
      </w:r>
    </w:p>
    <w:p w14:paraId="121E9957" w14:textId="5C3120D3" w:rsidR="5448B839" w:rsidRDefault="5448B839" w:rsidP="2C34C1FF">
      <w:pPr>
        <w:pStyle w:val="ListParagraph"/>
        <w:numPr>
          <w:ilvl w:val="0"/>
          <w:numId w:val="4"/>
        </w:numPr>
        <w:spacing w:after="0"/>
      </w:pPr>
      <w:r w:rsidRPr="2C34C1FF">
        <w:rPr>
          <w:rFonts w:ascii="Aptos" w:eastAsia="Aptos" w:hAnsi="Aptos" w:cs="Aptos"/>
          <w:color w:val="000000" w:themeColor="text1"/>
        </w:rPr>
        <w:t>What is the capacity of the current storage facilities?</w:t>
      </w:r>
    </w:p>
    <w:p w14:paraId="63D5147C" w14:textId="786F6FDE" w:rsidR="6992E591" w:rsidRDefault="6992E591" w:rsidP="2C34C1FF">
      <w:pPr>
        <w:pStyle w:val="ListParagraph"/>
        <w:numPr>
          <w:ilvl w:val="1"/>
          <w:numId w:val="4"/>
        </w:numPr>
        <w:spacing w:after="0"/>
      </w:pPr>
      <w:r w:rsidRPr="2C34C1FF">
        <w:rPr>
          <w:rFonts w:ascii="Aptos" w:eastAsia="Aptos" w:hAnsi="Aptos" w:cs="Aptos"/>
          <w:color w:val="000000" w:themeColor="text1"/>
        </w:rPr>
        <w:t xml:space="preserve">How do these storages work? </w:t>
      </w:r>
      <w:r w:rsidR="3A88A9A5" w:rsidRPr="2C34C1FF">
        <w:rPr>
          <w:rFonts w:ascii="Aptos" w:eastAsia="Aptos" w:hAnsi="Aptos" w:cs="Aptos"/>
          <w:color w:val="000000" w:themeColor="text1"/>
        </w:rPr>
        <w:t>Do</w:t>
      </w:r>
      <w:r w:rsidRPr="2C34C1FF">
        <w:rPr>
          <w:rFonts w:ascii="Aptos" w:eastAsia="Aptos" w:hAnsi="Aptos" w:cs="Aptos"/>
          <w:color w:val="000000" w:themeColor="text1"/>
        </w:rPr>
        <w:t xml:space="preserve"> they </w:t>
      </w:r>
      <w:r w:rsidR="7BFEA8D4" w:rsidRPr="2C34C1FF">
        <w:rPr>
          <w:rFonts w:ascii="Aptos" w:eastAsia="Aptos" w:hAnsi="Aptos" w:cs="Aptos"/>
          <w:color w:val="000000" w:themeColor="text1"/>
        </w:rPr>
        <w:t>overflow</w:t>
      </w:r>
      <w:r w:rsidRPr="2C34C1FF">
        <w:rPr>
          <w:rFonts w:ascii="Aptos" w:eastAsia="Aptos" w:hAnsi="Aptos" w:cs="Aptos"/>
          <w:color w:val="000000" w:themeColor="text1"/>
        </w:rPr>
        <w:t xml:space="preserve"> and for which region?</w:t>
      </w:r>
    </w:p>
    <w:p w14:paraId="63F897A7" w14:textId="6B3AE349" w:rsidR="6AEB230C" w:rsidRDefault="6AEB230C" w:rsidP="2C34C1FF">
      <w:pPr>
        <w:pStyle w:val="ListParagraph"/>
        <w:numPr>
          <w:ilvl w:val="1"/>
          <w:numId w:val="4"/>
        </w:numPr>
        <w:spacing w:after="0"/>
      </w:pPr>
      <w:r w:rsidRPr="2C34C1FF">
        <w:t>What is their capacity and dimensions?</w:t>
      </w:r>
    </w:p>
    <w:p w14:paraId="7E9B792C" w14:textId="1EF39A30" w:rsidR="5448B839" w:rsidRDefault="5448B839" w:rsidP="2C34C1FF">
      <w:pPr>
        <w:pStyle w:val="ListParagraph"/>
        <w:numPr>
          <w:ilvl w:val="0"/>
          <w:numId w:val="4"/>
        </w:numPr>
        <w:spacing w:after="0"/>
      </w:pPr>
      <w:r w:rsidRPr="2C34C1FF">
        <w:rPr>
          <w:rFonts w:ascii="Aptos" w:eastAsia="Aptos" w:hAnsi="Aptos" w:cs="Aptos"/>
          <w:color w:val="000000" w:themeColor="text1"/>
        </w:rPr>
        <w:t>What were the implications of the water nuisance in 2024?</w:t>
      </w:r>
    </w:p>
    <w:p w14:paraId="3D33C8BF" w14:textId="1AE50FE0" w:rsidR="65A47CB4" w:rsidRDefault="32EB0D27" w:rsidP="2C34C1FF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  <w:color w:val="000000" w:themeColor="text1"/>
        </w:rPr>
      </w:pPr>
      <w:r w:rsidRPr="2C34C1FF">
        <w:rPr>
          <w:rFonts w:ascii="Aptos" w:eastAsia="Aptos" w:hAnsi="Aptos" w:cs="Aptos"/>
          <w:color w:val="000000" w:themeColor="text1"/>
        </w:rPr>
        <w:t>What was the monetary damage</w:t>
      </w:r>
      <w:r w:rsidR="645AF8C2" w:rsidRPr="2C34C1FF">
        <w:rPr>
          <w:rFonts w:ascii="Aptos" w:eastAsia="Aptos" w:hAnsi="Aptos" w:cs="Aptos"/>
          <w:color w:val="000000" w:themeColor="text1"/>
        </w:rPr>
        <w:t>?</w:t>
      </w:r>
    </w:p>
    <w:p w14:paraId="5D44904C" w14:textId="08FC16A8" w:rsidR="65A47CB4" w:rsidRDefault="32EB0D27" w:rsidP="2C34C1FF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  <w:color w:val="000000" w:themeColor="text1"/>
        </w:rPr>
      </w:pPr>
      <w:r w:rsidRPr="2C34C1FF">
        <w:rPr>
          <w:rFonts w:ascii="Aptos" w:eastAsia="Aptos" w:hAnsi="Aptos" w:cs="Aptos"/>
          <w:color w:val="000000" w:themeColor="text1"/>
        </w:rPr>
        <w:t>Which part of the damage was public and which part was private</w:t>
      </w:r>
      <w:r w:rsidR="16A378A7" w:rsidRPr="2C34C1FF">
        <w:rPr>
          <w:rFonts w:ascii="Aptos" w:eastAsia="Aptos" w:hAnsi="Aptos" w:cs="Aptos"/>
          <w:color w:val="000000" w:themeColor="text1"/>
        </w:rPr>
        <w:t>?</w:t>
      </w:r>
    </w:p>
    <w:p w14:paraId="33BFB824" w14:textId="6EA1EE8B" w:rsidR="65A47CB4" w:rsidRDefault="5448B839" w:rsidP="2C34C1FF">
      <w:pPr>
        <w:pStyle w:val="ListParagraph"/>
        <w:numPr>
          <w:ilvl w:val="0"/>
          <w:numId w:val="4"/>
        </w:numPr>
        <w:rPr>
          <w:rFonts w:ascii="Aptos" w:eastAsia="Aptos" w:hAnsi="Aptos" w:cs="Aptos"/>
        </w:rPr>
      </w:pPr>
      <w:r w:rsidRPr="2C34C1FF">
        <w:rPr>
          <w:rFonts w:ascii="Aptos" w:eastAsia="Aptos" w:hAnsi="Aptos" w:cs="Aptos"/>
          <w:color w:val="000000" w:themeColor="text1"/>
        </w:rPr>
        <w:t>Which location experiences the most water nuisance?</w:t>
      </w:r>
    </w:p>
    <w:p w14:paraId="2897FC9B" w14:textId="5A5EB6E3" w:rsidR="65A47CB4" w:rsidRDefault="6D3E9FB6" w:rsidP="2C34C1FF">
      <w:pPr>
        <w:pStyle w:val="ListParagraph"/>
        <w:numPr>
          <w:ilvl w:val="1"/>
          <w:numId w:val="4"/>
        </w:numPr>
        <w:rPr>
          <w:rFonts w:ascii="Aptos" w:eastAsia="Aptos" w:hAnsi="Aptos" w:cs="Aptos"/>
        </w:rPr>
      </w:pPr>
      <w:r w:rsidRPr="2C34C1FF">
        <w:rPr>
          <w:rFonts w:ascii="Aptos" w:eastAsia="Aptos" w:hAnsi="Aptos" w:cs="Aptos"/>
          <w:color w:val="000000" w:themeColor="text1"/>
        </w:rPr>
        <w:t>Was this the Haaksbergerstraat and where specifically?</w:t>
      </w:r>
    </w:p>
    <w:p w14:paraId="018045F1" w14:textId="447B5376" w:rsidR="65A47CB4" w:rsidRDefault="5448B839" w:rsidP="2C34C1FF">
      <w:pPr>
        <w:pStyle w:val="ListParagraph"/>
        <w:numPr>
          <w:ilvl w:val="0"/>
          <w:numId w:val="4"/>
        </w:numPr>
        <w:rPr>
          <w:rFonts w:ascii="Aptos" w:eastAsia="Aptos" w:hAnsi="Aptos" w:cs="Aptos"/>
        </w:rPr>
      </w:pPr>
      <w:r w:rsidRPr="2E5CED03">
        <w:rPr>
          <w:rFonts w:ascii="Aptos" w:eastAsia="Aptos" w:hAnsi="Aptos" w:cs="Aptos"/>
          <w:color w:val="000000" w:themeColor="text1"/>
        </w:rPr>
        <w:t>How much water is coming into the Haaksbergerstraat from other neighborhoods?</w:t>
      </w:r>
    </w:p>
    <w:p w14:paraId="1EC493F8" w14:textId="1961EA43" w:rsidR="2E5CED03" w:rsidRDefault="2E5CED03" w:rsidP="2E5CED03">
      <w:pPr>
        <w:rPr>
          <w:rFonts w:ascii="Aptos" w:eastAsia="Aptos" w:hAnsi="Aptos" w:cs="Aptos"/>
        </w:rPr>
      </w:pPr>
    </w:p>
    <w:p w14:paraId="418B137B" w14:textId="0483B7E2" w:rsidR="2E5CED03" w:rsidRDefault="2E5CED03" w:rsidP="2E5CED03">
      <w:pPr>
        <w:rPr>
          <w:rFonts w:ascii="Aptos" w:eastAsia="Aptos" w:hAnsi="Aptos" w:cs="Aptos"/>
        </w:rPr>
      </w:pPr>
    </w:p>
    <w:p w14:paraId="4B9AD6FC" w14:textId="5D701E1C" w:rsidR="35818394" w:rsidRDefault="35818394" w:rsidP="2E5CED03">
      <w:pPr>
        <w:pStyle w:val="Heading1"/>
      </w:pPr>
      <w:r w:rsidRPr="2E5CED03">
        <w:t xml:space="preserve">Interview </w:t>
      </w:r>
      <w:r w:rsidR="2A1ACF03" w:rsidRPr="2E5CED03">
        <w:t>with</w:t>
      </w:r>
      <w:r w:rsidRPr="2E5CED03">
        <w:t xml:space="preserve"> </w:t>
      </w:r>
      <w:r w:rsidR="4F49C9B8" w:rsidRPr="2E5CED03">
        <w:t>residents</w:t>
      </w:r>
    </w:p>
    <w:p w14:paraId="5E69AB09" w14:textId="211B89A8" w:rsidR="4F49C9B8" w:rsidRDefault="4F49C9B8" w:rsidP="2E5CED03">
      <w:pPr>
        <w:pStyle w:val="Heading4"/>
        <w:spacing w:before="319" w:after="319"/>
      </w:pPr>
      <w:r w:rsidRPr="2E5CED03">
        <w:rPr>
          <w:rFonts w:ascii="Aptos" w:eastAsia="Aptos" w:hAnsi="Aptos" w:cs="Aptos"/>
          <w:b/>
          <w:bCs/>
        </w:rPr>
        <w:t>1. General Information:</w:t>
      </w:r>
    </w:p>
    <w:p w14:paraId="5B829F6F" w14:textId="10682584" w:rsidR="4F49C9B8" w:rsidRDefault="4F49C9B8" w:rsidP="2E5CED03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2E5CED03">
        <w:rPr>
          <w:rFonts w:ascii="Aptos" w:eastAsia="Aptos" w:hAnsi="Aptos" w:cs="Aptos"/>
          <w:b/>
          <w:bCs/>
        </w:rPr>
        <w:t>Interviewers’ Names and Titles</w:t>
      </w:r>
      <w:r w:rsidRPr="2E5CED03">
        <w:rPr>
          <w:rFonts w:ascii="Aptos" w:eastAsia="Aptos" w:hAnsi="Aptos" w:cs="Aptos"/>
        </w:rPr>
        <w:t>:</w:t>
      </w:r>
    </w:p>
    <w:p w14:paraId="01DE0563" w14:textId="7F9F5DDE" w:rsidR="2E5CED03" w:rsidRDefault="2E5CED03" w:rsidP="2E5CED03"/>
    <w:p w14:paraId="4A6E4F6F" w14:textId="27F5128B" w:rsidR="4F49C9B8" w:rsidRDefault="4F49C9B8" w:rsidP="2E5CED03">
      <w:pPr>
        <w:pStyle w:val="Heading4"/>
      </w:pPr>
      <w:r w:rsidRPr="2E5CED03">
        <w:t>2. Questions to be asked:</w:t>
      </w:r>
    </w:p>
    <w:p w14:paraId="26C41349" w14:textId="44051DA5" w:rsidR="41B8A45F" w:rsidRDefault="41B8A45F" w:rsidP="2E5CED03">
      <w:pPr>
        <w:pStyle w:val="ListParagraph"/>
        <w:numPr>
          <w:ilvl w:val="0"/>
          <w:numId w:val="1"/>
        </w:numPr>
      </w:pPr>
      <w:r w:rsidRPr="2E5CED03">
        <w:t>Wat waren volgens jou de kritieke punten waar de meeste wateroverlast is ontstaan? En waar kwam dit water vandaan?</w:t>
      </w:r>
    </w:p>
    <w:p w14:paraId="48D1C1B8" w14:textId="0CE314A2" w:rsidR="41B8A45F" w:rsidRDefault="41B8A45F" w:rsidP="2E5CED03">
      <w:pPr>
        <w:pStyle w:val="ListParagraph"/>
        <w:numPr>
          <w:ilvl w:val="0"/>
          <w:numId w:val="1"/>
        </w:numPr>
      </w:pPr>
      <w:r w:rsidRPr="2E5CED03">
        <w:t>Help je hulp ontvangen van de gemeente, mits je schade hebt of aanzienlijke overlast hebt ervaren?</w:t>
      </w:r>
    </w:p>
    <w:p w14:paraId="1C30DFEF" w14:textId="71204B21" w:rsidR="4F49C9B8" w:rsidRDefault="4F49C9B8" w:rsidP="2E5CED03">
      <w:pPr>
        <w:pStyle w:val="ListParagraph"/>
        <w:numPr>
          <w:ilvl w:val="0"/>
          <w:numId w:val="1"/>
        </w:numPr>
      </w:pPr>
      <w:r w:rsidRPr="2E5CED03">
        <w:t>Wat weet u van de huidige maatregelen van de gemeente om wateroverlast te voorkomen?</w:t>
      </w:r>
    </w:p>
    <w:p w14:paraId="6D50630B" w14:textId="3CCD46BA" w:rsidR="5CE0B4AB" w:rsidRPr="00952C46" w:rsidRDefault="5CE0B4AB" w:rsidP="00837AD7">
      <w:pPr>
        <w:pStyle w:val="ListParagraph"/>
        <w:numPr>
          <w:ilvl w:val="0"/>
          <w:numId w:val="1"/>
        </w:numPr>
        <w:rPr>
          <w:lang w:val="nl-NL"/>
        </w:rPr>
      </w:pPr>
      <w:r w:rsidRPr="006B0949">
        <w:rPr>
          <w:lang w:val="nl-NL"/>
        </w:rPr>
        <w:t xml:space="preserve">Zijn jullie bekend met </w:t>
      </w:r>
      <w:r w:rsidR="000924E1" w:rsidRPr="00952C46">
        <w:rPr>
          <w:lang w:val="nl-NL"/>
        </w:rPr>
        <w:t xml:space="preserve">de volgende </w:t>
      </w:r>
      <w:r w:rsidR="00A770DF" w:rsidRPr="00952C46">
        <w:rPr>
          <w:lang w:val="nl-NL"/>
        </w:rPr>
        <w:t>voordelen</w:t>
      </w:r>
      <w:r w:rsidRPr="006B0949">
        <w:rPr>
          <w:lang w:val="nl-NL"/>
        </w:rPr>
        <w:t>?</w:t>
      </w:r>
    </w:p>
    <w:p w14:paraId="088B1512" w14:textId="0D8AA9C6" w:rsidR="00952C46" w:rsidRDefault="00952C46" w:rsidP="00952C46">
      <w:pPr>
        <w:pStyle w:val="ListParagraph"/>
        <w:numPr>
          <w:ilvl w:val="1"/>
          <w:numId w:val="1"/>
        </w:numPr>
        <w:rPr>
          <w:lang w:val="nl-NL"/>
        </w:rPr>
      </w:pPr>
      <w:hyperlink r:id="rId10" w:history="1">
        <w:r w:rsidRPr="00E96FE3">
          <w:rPr>
            <w:rStyle w:val="Hyperlink"/>
            <w:lang w:val="nl-NL"/>
          </w:rPr>
          <w:t>https://www.enschede.nl/subsidie-groenblauw-enschede</w:t>
        </w:r>
      </w:hyperlink>
    </w:p>
    <w:p w14:paraId="03B22314" w14:textId="6519F660" w:rsidR="00484406" w:rsidRPr="00484406" w:rsidRDefault="00484406" w:rsidP="00484406">
      <w:pPr>
        <w:pStyle w:val="ListParagraph"/>
        <w:numPr>
          <w:ilvl w:val="1"/>
          <w:numId w:val="1"/>
        </w:numPr>
        <w:rPr>
          <w:lang w:val="nl-NL"/>
        </w:rPr>
      </w:pPr>
      <w:r w:rsidRPr="00484406">
        <w:rPr>
          <w:lang w:val="nl-NL"/>
        </w:rPr>
        <w:t>https://www.enschede.nl/subsidie-voor-groenere-tuin</w:t>
      </w:r>
    </w:p>
    <w:p w14:paraId="7232F731" w14:textId="2F944A7C" w:rsidR="002C28BD" w:rsidRDefault="5CE0B4AB" w:rsidP="002C28BD">
      <w:pPr>
        <w:pStyle w:val="ListParagraph"/>
        <w:numPr>
          <w:ilvl w:val="0"/>
          <w:numId w:val="1"/>
        </w:numPr>
        <w:rPr>
          <w:lang w:val="nl-NL"/>
        </w:rPr>
      </w:pPr>
      <w:r w:rsidRPr="00484406">
        <w:rPr>
          <w:lang w:val="nl-NL"/>
        </w:rPr>
        <w:t xml:space="preserve">Hoe </w:t>
      </w:r>
      <w:r w:rsidR="005C7509">
        <w:rPr>
          <w:lang w:val="nl-NL"/>
        </w:rPr>
        <w:t>kijken jij en de buurt</w:t>
      </w:r>
      <w:r w:rsidRPr="00484406">
        <w:rPr>
          <w:lang w:val="nl-NL"/>
        </w:rPr>
        <w:t xml:space="preserve"> naar de huidige stand van zaken omtrent wateroverlast en wat </w:t>
      </w:r>
      <w:r w:rsidR="00484406" w:rsidRPr="00484406">
        <w:rPr>
          <w:lang w:val="nl-NL"/>
        </w:rPr>
        <w:t>eraan</w:t>
      </w:r>
      <w:r w:rsidRPr="00484406">
        <w:rPr>
          <w:lang w:val="nl-NL"/>
        </w:rPr>
        <w:t xml:space="preserve"> gedaan wordt? </w:t>
      </w:r>
    </w:p>
    <w:p w14:paraId="71DB6330" w14:textId="3260C55A" w:rsidR="2E5CED03" w:rsidRPr="00A967B0" w:rsidRDefault="002C28BD" w:rsidP="2E5CED03">
      <w:pPr>
        <w:pStyle w:val="ListParagraph"/>
        <w:numPr>
          <w:ilvl w:val="0"/>
          <w:numId w:val="1"/>
        </w:numPr>
        <w:rPr>
          <w:rFonts w:hint="eastAsia"/>
          <w:lang w:val="nl-NL"/>
        </w:rPr>
      </w:pPr>
      <w:r w:rsidRPr="002C28BD">
        <w:rPr>
          <w:lang w:val="nl-NL"/>
        </w:rPr>
        <w:t xml:space="preserve">Zouden posters </w:t>
      </w:r>
      <w:del w:id="0" w:author="Microsoft Word" w:date="2024-10-14T15:29:00Z" w16du:dateUtc="2024-10-14T13:29:00Z">
        <w:r w:rsidR="3B14A112" w:rsidRPr="00D11084">
          <w:rPr>
            <w:lang w:val="nl-NL"/>
          </w:rPr>
          <w:delText>met</w:delText>
        </w:r>
      </w:del>
      <w:ins w:id="1" w:author="Microsoft Word" w:date="2024-10-14T15:29:00Z" w16du:dateUtc="2024-10-14T13:29:00Z">
        <w:r w:rsidRPr="002C28BD">
          <w:rPr>
            <w:lang w:val="nl-NL"/>
          </w:rPr>
          <w:t>die</w:t>
        </w:r>
      </w:ins>
      <w:r w:rsidRPr="002C28BD">
        <w:rPr>
          <w:lang w:val="nl-NL"/>
        </w:rPr>
        <w:t xml:space="preserve"> het concrete effect </w:t>
      </w:r>
      <w:ins w:id="2" w:author="Microsoft Word" w:date="2024-10-14T15:29:00Z" w16du:dateUtc="2024-10-14T13:29:00Z">
        <w:r w:rsidRPr="002C28BD">
          <w:rPr>
            <w:lang w:val="nl-NL"/>
          </w:rPr>
          <w:t xml:space="preserve">tonen </w:t>
        </w:r>
      </w:ins>
      <w:r w:rsidRPr="002C28BD">
        <w:rPr>
          <w:lang w:val="nl-NL"/>
        </w:rPr>
        <w:t xml:space="preserve">van maatregelen die </w:t>
      </w:r>
      <w:del w:id="3" w:author="Microsoft Word" w:date="2024-10-14T15:29:00Z" w16du:dateUtc="2024-10-14T13:29:00Z">
        <w:r w:rsidR="3B14A112" w:rsidRPr="00D11084">
          <w:rPr>
            <w:lang w:val="nl-NL"/>
          </w:rPr>
          <w:delText xml:space="preserve">ze </w:delText>
        </w:r>
      </w:del>
      <w:ins w:id="4" w:author="Microsoft Word" w:date="2024-10-14T15:29:00Z" w16du:dateUtc="2024-10-14T13:29:00Z">
        <w:r w:rsidRPr="002C28BD">
          <w:rPr>
            <w:lang w:val="nl-NL"/>
          </w:rPr>
          <w:t xml:space="preserve">buurtbewoners </w:t>
        </w:r>
      </w:ins>
      <w:r w:rsidRPr="002C28BD">
        <w:rPr>
          <w:lang w:val="nl-NL"/>
        </w:rPr>
        <w:t xml:space="preserve">zelf kunnen </w:t>
      </w:r>
      <w:del w:id="5" w:author="Microsoft Word" w:date="2024-10-14T15:29:00Z" w16du:dateUtc="2024-10-14T13:29:00Z">
        <w:r w:rsidR="00DB0652">
          <w:rPr>
            <w:lang w:val="nl-NL"/>
          </w:rPr>
          <w:delText>ondernemen</w:delText>
        </w:r>
      </w:del>
      <w:ins w:id="6" w:author="Microsoft Word" w:date="2024-10-14T15:29:00Z" w16du:dateUtc="2024-10-14T13:29:00Z">
        <w:r w:rsidRPr="002C28BD">
          <w:rPr>
            <w:lang w:val="nl-NL"/>
          </w:rPr>
          <w:t>nemen om wateroverlast te verminderen,</w:t>
        </w:r>
      </w:ins>
      <w:r w:rsidRPr="002C28BD">
        <w:rPr>
          <w:lang w:val="nl-NL"/>
        </w:rPr>
        <w:t xml:space="preserve"> ervoor zorgen dat </w:t>
      </w:r>
      <w:del w:id="7" w:author="Microsoft Word" w:date="2024-10-14T15:29:00Z" w16du:dateUtc="2024-10-14T13:29:00Z">
        <w:r w:rsidR="60243BDE" w:rsidRPr="00A967B0">
          <w:rPr>
            <w:lang w:val="nl-NL"/>
          </w:rPr>
          <w:delText xml:space="preserve">buurtbewoners </w:delText>
        </w:r>
      </w:del>
      <w:ins w:id="8" w:author="Microsoft Word" w:date="2024-10-14T15:29:00Z" w16du:dateUtc="2024-10-14T13:29:00Z">
        <w:r w:rsidRPr="002C28BD">
          <w:rPr>
            <w:lang w:val="nl-NL"/>
          </w:rPr>
          <w:t xml:space="preserve">zij daadwerkelijk </w:t>
        </w:r>
      </w:ins>
      <w:r w:rsidRPr="002C28BD">
        <w:rPr>
          <w:lang w:val="nl-NL"/>
        </w:rPr>
        <w:t>actie ondernemen?</w:t>
      </w:r>
    </w:p>
    <w:p w14:paraId="09DD3E6C" w14:textId="7F8D5260" w:rsidR="60243BDE" w:rsidRPr="002C28BD" w:rsidRDefault="002C28BD" w:rsidP="002C28BD">
      <w:pPr>
        <w:pStyle w:val="ListParagraph"/>
        <w:numPr>
          <w:ilvl w:val="0"/>
          <w:numId w:val="1"/>
        </w:numPr>
        <w:rPr>
          <w:rFonts w:hint="eastAsia"/>
          <w:lang w:val="nl-NL"/>
        </w:rPr>
      </w:pPr>
      <w:r>
        <w:rPr>
          <w:lang w:val="nl-NL"/>
        </w:rPr>
        <w:t xml:space="preserve"> </w:t>
      </w:r>
      <w:r w:rsidR="60243BDE" w:rsidRPr="002C28BD">
        <w:rPr>
          <w:lang w:val="nl-NL"/>
        </w:rPr>
        <w:t>Zo nee, wat zou wel kunnen helpen?</w:t>
      </w:r>
    </w:p>
    <w:p w14:paraId="3B72FF9E" w14:textId="4BFA6F7E" w:rsidR="2E5CED03" w:rsidRPr="00B97B7B" w:rsidRDefault="2E5CED03" w:rsidP="2E960F98">
      <w:pPr>
        <w:pStyle w:val="ListParagraph"/>
        <w:numPr>
          <w:ilvl w:val="1"/>
          <w:numId w:val="1"/>
        </w:numPr>
        <w:rPr>
          <w:lang w:val="nl-NL"/>
        </w:rPr>
      </w:pPr>
    </w:p>
    <w:p w14:paraId="1696E1A4" w14:textId="01BEECC0" w:rsidR="0AC649C3" w:rsidRDefault="0AC649C3" w:rsidP="2E960F98">
      <w:pPr>
        <w:pStyle w:val="ListParagraph"/>
        <w:numPr>
          <w:ilvl w:val="0"/>
          <w:numId w:val="1"/>
        </w:numPr>
        <w:rPr>
          <w:rFonts w:hint="eastAsia"/>
          <w:lang w:val="nl-NL"/>
        </w:rPr>
      </w:pPr>
      <w:r w:rsidRPr="2E960F98">
        <w:rPr>
          <w:lang w:val="nl-NL"/>
        </w:rPr>
        <w:t>Weet je van buurtbewoners hoe hoog het water aan de voorgevel stond toen het en probleem werd?</w:t>
      </w:r>
    </w:p>
    <w:p w14:paraId="4E33C9BF" w14:textId="2979B0CE" w:rsidR="2E5CED03" w:rsidRPr="00B97B7B" w:rsidRDefault="2E5CED03" w:rsidP="2E960F98">
      <w:pPr>
        <w:pStyle w:val="ListParagraph"/>
        <w:numPr>
          <w:ilvl w:val="0"/>
          <w:numId w:val="1"/>
        </w:numPr>
        <w:rPr>
          <w:lang w:val="nl-NL"/>
        </w:rPr>
      </w:pPr>
    </w:p>
    <w:sectPr w:rsidR="2E5CED03" w:rsidRPr="00B97B7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24EE33" w14:textId="77777777" w:rsidR="00102701" w:rsidRDefault="00102701">
      <w:pPr>
        <w:spacing w:after="0" w:line="240" w:lineRule="auto"/>
      </w:pPr>
      <w:r>
        <w:separator/>
      </w:r>
    </w:p>
  </w:endnote>
  <w:endnote w:type="continuationSeparator" w:id="0">
    <w:p w14:paraId="78554119" w14:textId="77777777" w:rsidR="00102701" w:rsidRDefault="00102701">
      <w:pPr>
        <w:spacing w:after="0" w:line="240" w:lineRule="auto"/>
      </w:pPr>
      <w:r>
        <w:continuationSeparator/>
      </w:r>
    </w:p>
  </w:endnote>
  <w:endnote w:type="continuationNotice" w:id="1">
    <w:p w14:paraId="58DE5DF8" w14:textId="77777777" w:rsidR="00102701" w:rsidRDefault="001027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E5CED03" w14:paraId="0435BF24" w14:textId="77777777" w:rsidTr="2E5CED03">
      <w:trPr>
        <w:trHeight w:val="300"/>
      </w:trPr>
      <w:tc>
        <w:tcPr>
          <w:tcW w:w="3120" w:type="dxa"/>
        </w:tcPr>
        <w:p w14:paraId="1359E1AA" w14:textId="7B7F97D8" w:rsidR="2E5CED03" w:rsidRDefault="2E5CED03" w:rsidP="2E5CED03">
          <w:pPr>
            <w:pStyle w:val="Header"/>
            <w:ind w:left="-115"/>
          </w:pPr>
        </w:p>
      </w:tc>
      <w:tc>
        <w:tcPr>
          <w:tcW w:w="3120" w:type="dxa"/>
        </w:tcPr>
        <w:p w14:paraId="5F267326" w14:textId="5E6B0870" w:rsidR="2E5CED03" w:rsidRDefault="2E5CED03" w:rsidP="2E5CED03">
          <w:pPr>
            <w:pStyle w:val="Header"/>
            <w:jc w:val="center"/>
          </w:pPr>
        </w:p>
      </w:tc>
      <w:tc>
        <w:tcPr>
          <w:tcW w:w="3120" w:type="dxa"/>
        </w:tcPr>
        <w:p w14:paraId="0C318F13" w14:textId="0EDB04B4" w:rsidR="2E5CED03" w:rsidRDefault="2E5CED03" w:rsidP="2E5CED03">
          <w:pPr>
            <w:pStyle w:val="Header"/>
            <w:ind w:right="-115"/>
            <w:jc w:val="right"/>
          </w:pPr>
        </w:p>
      </w:tc>
    </w:tr>
  </w:tbl>
  <w:p w14:paraId="22DC461D" w14:textId="1407292A" w:rsidR="2E5CED03" w:rsidRDefault="2E5CED03" w:rsidP="2E5CED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833F43" w14:textId="77777777" w:rsidR="00102701" w:rsidRDefault="00102701">
      <w:pPr>
        <w:spacing w:after="0" w:line="240" w:lineRule="auto"/>
      </w:pPr>
      <w:r>
        <w:separator/>
      </w:r>
    </w:p>
  </w:footnote>
  <w:footnote w:type="continuationSeparator" w:id="0">
    <w:p w14:paraId="3FF30F01" w14:textId="77777777" w:rsidR="00102701" w:rsidRDefault="00102701">
      <w:pPr>
        <w:spacing w:after="0" w:line="240" w:lineRule="auto"/>
      </w:pPr>
      <w:r>
        <w:continuationSeparator/>
      </w:r>
    </w:p>
  </w:footnote>
  <w:footnote w:type="continuationNotice" w:id="1">
    <w:p w14:paraId="33338088" w14:textId="77777777" w:rsidR="00102701" w:rsidRDefault="0010270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E5CED03" w14:paraId="18784A53" w14:textId="77777777" w:rsidTr="2E5CED03">
      <w:trPr>
        <w:trHeight w:val="300"/>
      </w:trPr>
      <w:tc>
        <w:tcPr>
          <w:tcW w:w="3120" w:type="dxa"/>
        </w:tcPr>
        <w:p w14:paraId="7E6584ED" w14:textId="4AAF6859" w:rsidR="2E5CED03" w:rsidRDefault="2E5CED03" w:rsidP="2E5CED03">
          <w:pPr>
            <w:pStyle w:val="Header"/>
            <w:ind w:left="-115"/>
          </w:pPr>
        </w:p>
      </w:tc>
      <w:tc>
        <w:tcPr>
          <w:tcW w:w="3120" w:type="dxa"/>
        </w:tcPr>
        <w:p w14:paraId="4ECC6DA6" w14:textId="180C2C01" w:rsidR="2E5CED03" w:rsidRDefault="2E5CED03" w:rsidP="2E5CED03">
          <w:pPr>
            <w:pStyle w:val="Header"/>
            <w:jc w:val="center"/>
          </w:pPr>
        </w:p>
      </w:tc>
      <w:tc>
        <w:tcPr>
          <w:tcW w:w="3120" w:type="dxa"/>
        </w:tcPr>
        <w:p w14:paraId="67846AA4" w14:textId="28C183C2" w:rsidR="2E5CED03" w:rsidRDefault="2E5CED03" w:rsidP="2E5CED03">
          <w:pPr>
            <w:pStyle w:val="Header"/>
            <w:ind w:right="-115"/>
            <w:jc w:val="right"/>
          </w:pPr>
        </w:p>
      </w:tc>
    </w:tr>
  </w:tbl>
  <w:p w14:paraId="51F79C9A" w14:textId="57C2F864" w:rsidR="2E5CED03" w:rsidRDefault="2E5CED03" w:rsidP="2E5CED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5C55B"/>
    <w:multiLevelType w:val="hybridMultilevel"/>
    <w:tmpl w:val="4BAC5822"/>
    <w:lvl w:ilvl="0" w:tplc="6E6C8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58AD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FA43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C23E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BA9F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10D5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FACC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FAB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2C78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7A00A"/>
    <w:multiLevelType w:val="hybridMultilevel"/>
    <w:tmpl w:val="8F60DC1A"/>
    <w:lvl w:ilvl="0" w:tplc="5D562F0E">
      <w:start w:val="1"/>
      <w:numFmt w:val="decimal"/>
      <w:lvlText w:val="%1."/>
      <w:lvlJc w:val="left"/>
      <w:pPr>
        <w:ind w:left="720" w:hanging="360"/>
      </w:pPr>
    </w:lvl>
    <w:lvl w:ilvl="1" w:tplc="AD96DF68">
      <w:start w:val="1"/>
      <w:numFmt w:val="lowerLetter"/>
      <w:lvlText w:val="%2."/>
      <w:lvlJc w:val="left"/>
      <w:pPr>
        <w:ind w:left="1440" w:hanging="360"/>
      </w:pPr>
    </w:lvl>
    <w:lvl w:ilvl="2" w:tplc="4028D326">
      <w:start w:val="1"/>
      <w:numFmt w:val="lowerRoman"/>
      <w:lvlText w:val="%3."/>
      <w:lvlJc w:val="right"/>
      <w:pPr>
        <w:ind w:left="2160" w:hanging="180"/>
      </w:pPr>
    </w:lvl>
    <w:lvl w:ilvl="3" w:tplc="FAC60808">
      <w:start w:val="1"/>
      <w:numFmt w:val="decimal"/>
      <w:lvlText w:val="%4."/>
      <w:lvlJc w:val="left"/>
      <w:pPr>
        <w:ind w:left="2880" w:hanging="360"/>
      </w:pPr>
    </w:lvl>
    <w:lvl w:ilvl="4" w:tplc="79BC813A">
      <w:start w:val="1"/>
      <w:numFmt w:val="lowerLetter"/>
      <w:lvlText w:val="%5."/>
      <w:lvlJc w:val="left"/>
      <w:pPr>
        <w:ind w:left="3600" w:hanging="360"/>
      </w:pPr>
    </w:lvl>
    <w:lvl w:ilvl="5" w:tplc="288A7F7E">
      <w:start w:val="1"/>
      <w:numFmt w:val="lowerRoman"/>
      <w:lvlText w:val="%6."/>
      <w:lvlJc w:val="right"/>
      <w:pPr>
        <w:ind w:left="4320" w:hanging="180"/>
      </w:pPr>
    </w:lvl>
    <w:lvl w:ilvl="6" w:tplc="9FF640C0">
      <w:start w:val="1"/>
      <w:numFmt w:val="decimal"/>
      <w:lvlText w:val="%7."/>
      <w:lvlJc w:val="left"/>
      <w:pPr>
        <w:ind w:left="5040" w:hanging="360"/>
      </w:pPr>
    </w:lvl>
    <w:lvl w:ilvl="7" w:tplc="544A1D88">
      <w:start w:val="1"/>
      <w:numFmt w:val="lowerLetter"/>
      <w:lvlText w:val="%8."/>
      <w:lvlJc w:val="left"/>
      <w:pPr>
        <w:ind w:left="5760" w:hanging="360"/>
      </w:pPr>
    </w:lvl>
    <w:lvl w:ilvl="8" w:tplc="4524DB1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E2CF3"/>
    <w:multiLevelType w:val="hybridMultilevel"/>
    <w:tmpl w:val="0598D38A"/>
    <w:lvl w:ilvl="0" w:tplc="FF8A0F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29A24A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CD091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C52BD6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4225B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828AD6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7EC212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AFEC85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BF898C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A44A32"/>
    <w:multiLevelType w:val="hybridMultilevel"/>
    <w:tmpl w:val="E9CE3A8E"/>
    <w:lvl w:ilvl="0" w:tplc="C5DE853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CDEAF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1E1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E659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40A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F808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A02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50F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C611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1572A"/>
    <w:multiLevelType w:val="hybridMultilevel"/>
    <w:tmpl w:val="5C2A5030"/>
    <w:lvl w:ilvl="0" w:tplc="9710E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7EA1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3AE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86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3C3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38A1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0E6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6E4F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382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225452">
    <w:abstractNumId w:val="1"/>
  </w:num>
  <w:num w:numId="2" w16cid:durableId="1762868202">
    <w:abstractNumId w:val="4"/>
  </w:num>
  <w:num w:numId="3" w16cid:durableId="1884976804">
    <w:abstractNumId w:val="3"/>
  </w:num>
  <w:num w:numId="4" w16cid:durableId="1311404715">
    <w:abstractNumId w:val="2"/>
  </w:num>
  <w:num w:numId="5" w16cid:durableId="46272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a2MDU3MTYyNzcxNbZQ0lEKTi0uzszPAykwrAUAYHfcFywAAAA="/>
  </w:docVars>
  <w:rsids>
    <w:rsidRoot w:val="4939348C"/>
    <w:rsid w:val="000924E1"/>
    <w:rsid w:val="000B2493"/>
    <w:rsid w:val="00102701"/>
    <w:rsid w:val="001373DE"/>
    <w:rsid w:val="00163A26"/>
    <w:rsid w:val="002C28BD"/>
    <w:rsid w:val="002E4D7C"/>
    <w:rsid w:val="003512A3"/>
    <w:rsid w:val="00376549"/>
    <w:rsid w:val="003B66B0"/>
    <w:rsid w:val="00432ACC"/>
    <w:rsid w:val="00484406"/>
    <w:rsid w:val="004A0B4B"/>
    <w:rsid w:val="00505386"/>
    <w:rsid w:val="00534193"/>
    <w:rsid w:val="005C7509"/>
    <w:rsid w:val="005C7558"/>
    <w:rsid w:val="006B0949"/>
    <w:rsid w:val="007B359B"/>
    <w:rsid w:val="007F62BE"/>
    <w:rsid w:val="00837AD7"/>
    <w:rsid w:val="00894A77"/>
    <w:rsid w:val="0092597D"/>
    <w:rsid w:val="00952C46"/>
    <w:rsid w:val="00A770DF"/>
    <w:rsid w:val="00A967B0"/>
    <w:rsid w:val="00AE7608"/>
    <w:rsid w:val="00B91627"/>
    <w:rsid w:val="00B97B7B"/>
    <w:rsid w:val="00BA1341"/>
    <w:rsid w:val="00C0739B"/>
    <w:rsid w:val="00C809AC"/>
    <w:rsid w:val="00D11084"/>
    <w:rsid w:val="00D40295"/>
    <w:rsid w:val="00DB0652"/>
    <w:rsid w:val="00E204EB"/>
    <w:rsid w:val="00E761A4"/>
    <w:rsid w:val="00ED2735"/>
    <w:rsid w:val="00ED2D94"/>
    <w:rsid w:val="00F32D25"/>
    <w:rsid w:val="00F55538"/>
    <w:rsid w:val="02E59801"/>
    <w:rsid w:val="0861DB40"/>
    <w:rsid w:val="09E1A2FF"/>
    <w:rsid w:val="0AC649C3"/>
    <w:rsid w:val="0D0A6A47"/>
    <w:rsid w:val="0FFDB224"/>
    <w:rsid w:val="1324DF6B"/>
    <w:rsid w:val="136DED9B"/>
    <w:rsid w:val="16A378A7"/>
    <w:rsid w:val="16DDE8CF"/>
    <w:rsid w:val="187D199A"/>
    <w:rsid w:val="1D0751D0"/>
    <w:rsid w:val="1D8A59E9"/>
    <w:rsid w:val="20252864"/>
    <w:rsid w:val="203E41C8"/>
    <w:rsid w:val="2A1ACF03"/>
    <w:rsid w:val="2C34C1FF"/>
    <w:rsid w:val="2E2169DF"/>
    <w:rsid w:val="2E5CED03"/>
    <w:rsid w:val="2E960F98"/>
    <w:rsid w:val="32EB0D27"/>
    <w:rsid w:val="32EE2ED2"/>
    <w:rsid w:val="3532431E"/>
    <w:rsid w:val="3546212C"/>
    <w:rsid w:val="35818394"/>
    <w:rsid w:val="3742EE45"/>
    <w:rsid w:val="39A5CC64"/>
    <w:rsid w:val="3A88A9A5"/>
    <w:rsid w:val="3B14A112"/>
    <w:rsid w:val="3EFAABDB"/>
    <w:rsid w:val="41B8A45F"/>
    <w:rsid w:val="48AA9FBD"/>
    <w:rsid w:val="4939348C"/>
    <w:rsid w:val="4B70705D"/>
    <w:rsid w:val="4CFA8EF4"/>
    <w:rsid w:val="4E667B38"/>
    <w:rsid w:val="4F49C9B8"/>
    <w:rsid w:val="509FED78"/>
    <w:rsid w:val="540C8B6A"/>
    <w:rsid w:val="5448B839"/>
    <w:rsid w:val="54B7B387"/>
    <w:rsid w:val="56507E1B"/>
    <w:rsid w:val="57545BF5"/>
    <w:rsid w:val="5CE0B4AB"/>
    <w:rsid w:val="5FB07A8D"/>
    <w:rsid w:val="60198539"/>
    <w:rsid w:val="60243BDE"/>
    <w:rsid w:val="6075AA3D"/>
    <w:rsid w:val="60FD5E4C"/>
    <w:rsid w:val="645AF8C2"/>
    <w:rsid w:val="655D4988"/>
    <w:rsid w:val="65A47CB4"/>
    <w:rsid w:val="692E2BA2"/>
    <w:rsid w:val="6992E591"/>
    <w:rsid w:val="6AEB230C"/>
    <w:rsid w:val="6D3E9FB6"/>
    <w:rsid w:val="7164C3A9"/>
    <w:rsid w:val="71DE0743"/>
    <w:rsid w:val="78CB8282"/>
    <w:rsid w:val="78FB1B5F"/>
    <w:rsid w:val="7A56C9D6"/>
    <w:rsid w:val="7BFEA8D4"/>
    <w:rsid w:val="7D343EFC"/>
    <w:rsid w:val="7FDFE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348C"/>
  <w15:chartTrackingRefBased/>
  <w15:docId w15:val="{0FFBAB58-34FD-44E7-8A3D-A181A8CC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52C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enschede.nl/subsidie-groenblauw-ensched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228615C33878408104C156CAA32FA3" ma:contentTypeVersion="11" ma:contentTypeDescription="Create a new document." ma:contentTypeScope="" ma:versionID="c0071b15115a0b3cbb7895103a263e53">
  <xsd:schema xmlns:xsd="http://www.w3.org/2001/XMLSchema" xmlns:xs="http://www.w3.org/2001/XMLSchema" xmlns:p="http://schemas.microsoft.com/office/2006/metadata/properties" xmlns:ns2="562036d2-f796-4c01-b3a4-a99a6f6cef49" xmlns:ns3="bd656fe0-1f19-4e8e-a0d6-2b4587699123" targetNamespace="http://schemas.microsoft.com/office/2006/metadata/properties" ma:root="true" ma:fieldsID="2c49ff98bdbbf5069c671947e2a055cb" ns2:_="" ns3:_="">
    <xsd:import namespace="562036d2-f796-4c01-b3a4-a99a6f6cef49"/>
    <xsd:import namespace="bd656fe0-1f19-4e8e-a0d6-2b45876991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036d2-f796-4c01-b3a4-a99a6f6cef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af58ba8-1e8d-4aec-a6f5-993f6032d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56fe0-1f19-4e8e-a0d6-2b45876991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0f68035-3025-4b74-a207-130d306092a2}" ma:internalName="TaxCatchAll" ma:showField="CatchAllData" ma:web="bd656fe0-1f19-4e8e-a0d6-2b45876991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56fe0-1f19-4e8e-a0d6-2b4587699123" xsi:nil="true"/>
    <lcf76f155ced4ddcb4097134ff3c332f xmlns="562036d2-f796-4c01-b3a4-a99a6f6cef4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FA5BF1C-EB10-41F9-A394-9F0EB3708F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B3AFF9-3BB3-468A-93CB-9107FBB56D1B}"/>
</file>

<file path=customXml/itemProps3.xml><?xml version="1.0" encoding="utf-8"?>
<ds:datastoreItem xmlns:ds="http://schemas.openxmlformats.org/officeDocument/2006/customXml" ds:itemID="{0CDB4BDC-010C-40EF-95CB-8B83EE0E893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2057</Characters>
  <Application>Microsoft Office Word</Application>
  <DocSecurity>4</DocSecurity>
  <Lines>17</Lines>
  <Paragraphs>4</Paragraphs>
  <ScaleCrop>false</ScaleCrop>
  <Company/>
  <LinksUpToDate>false</LinksUpToDate>
  <CharactersWithSpaces>2413</CharactersWithSpaces>
  <SharedDoc>false</SharedDoc>
  <HLinks>
    <vt:vector size="6" baseType="variant">
      <vt:variant>
        <vt:i4>6029405</vt:i4>
      </vt:variant>
      <vt:variant>
        <vt:i4>0</vt:i4>
      </vt:variant>
      <vt:variant>
        <vt:i4>0</vt:i4>
      </vt:variant>
      <vt:variant>
        <vt:i4>5</vt:i4>
      </vt:variant>
      <vt:variant>
        <vt:lpwstr>https://www.enschede.nl/subsidie-groenblauw-enschede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Hanning, J. (Jonne, Student M-CEM)</dc:creator>
  <cp:keywords/>
  <dc:description/>
  <cp:lastModifiedBy>Brinkers, R.A. (Roel, Student M-CEM)</cp:lastModifiedBy>
  <cp:revision>21</cp:revision>
  <dcterms:created xsi:type="dcterms:W3CDTF">2024-09-30T21:53:00Z</dcterms:created>
  <dcterms:modified xsi:type="dcterms:W3CDTF">2024-10-14T13:30:00Z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0x01010086228615C33878408104C156CAA32FA3</vt:lpwstr>
  </property>
</Properties>
</file>